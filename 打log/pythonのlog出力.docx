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57" w:rsidRPr="00247F57" w:rsidRDefault="00247F57" w:rsidP="00247F57">
      <w:pPr>
        <w:widowControl/>
        <w:shd w:val="clear" w:color="auto" w:fill="FFFFFF"/>
        <w:wordWrap w:val="0"/>
        <w:spacing w:before="120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247F57">
        <w:rPr>
          <w:rFonts w:ascii="Segoe UI" w:eastAsia="宋体" w:hAnsi="Segoe UI" w:cs="Segoe UI"/>
          <w:b/>
          <w:bCs/>
          <w:kern w:val="36"/>
          <w:sz w:val="48"/>
          <w:szCs w:val="48"/>
        </w:rPr>
        <w:t>python</w:t>
      </w:r>
      <w:r w:rsidRPr="00247F57">
        <w:rPr>
          <w:rFonts w:ascii="Segoe UI" w:eastAsia="宋体" w:hAnsi="Segoe UI" w:cs="Segoe UI"/>
          <w:b/>
          <w:bCs/>
          <w:kern w:val="36"/>
          <w:sz w:val="48"/>
          <w:szCs w:val="48"/>
        </w:rPr>
        <w:t>の</w:t>
      </w:r>
      <w:r w:rsidRPr="00247F57">
        <w:rPr>
          <w:rFonts w:ascii="Segoe UI" w:eastAsia="宋体" w:hAnsi="Segoe UI" w:cs="Segoe UI"/>
          <w:b/>
          <w:bCs/>
          <w:kern w:val="36"/>
          <w:sz w:val="48"/>
          <w:szCs w:val="48"/>
        </w:rPr>
        <w:t>log</w:t>
      </w:r>
      <w:r w:rsidRPr="00247F57">
        <w:rPr>
          <w:rFonts w:ascii="Segoe UI" w:eastAsia="宋体" w:hAnsi="Segoe UI" w:cs="Segoe UI"/>
          <w:b/>
          <w:bCs/>
          <w:kern w:val="36"/>
          <w:sz w:val="48"/>
          <w:szCs w:val="48"/>
        </w:rPr>
        <w:t>出力</w:t>
      </w:r>
    </w:p>
    <w:p w:rsidR="002101E0" w:rsidRDefault="00247F57">
      <w:hyperlink r:id="rId4" w:history="1">
        <w:r w:rsidRPr="007D4C50">
          <w:rPr>
            <w:rStyle w:val="a3"/>
          </w:rPr>
          <w:t>https://qiita.com/yopya/items/63155923602bf97dec53</w:t>
        </w:r>
      </w:hyperlink>
    </w:p>
    <w:p w:rsidR="00247F57" w:rsidRDefault="00247F57"/>
    <w:p w:rsidR="00247F57" w:rsidRDefault="00247F57" w:rsidP="00247F57">
      <w:pPr>
        <w:pStyle w:val="1"/>
        <w:wordWrap w:val="0"/>
        <w:spacing w:before="12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python</w:t>
      </w:r>
      <w:r>
        <w:rPr>
          <w:rFonts w:ascii="Segoe UI" w:hAnsi="Segoe UI" w:cs="Segoe UI"/>
          <w:color w:val="333333"/>
        </w:rPr>
        <w:t>の</w:t>
      </w:r>
      <w:r>
        <w:rPr>
          <w:rFonts w:ascii="Segoe UI" w:hAnsi="Segoe UI" w:cs="Segoe UI"/>
          <w:color w:val="333333"/>
        </w:rPr>
        <w:t>log</w:t>
      </w:r>
      <w:r>
        <w:rPr>
          <w:rFonts w:ascii="Segoe UI" w:hAnsi="Segoe UI" w:cs="Segoe UI"/>
          <w:color w:val="333333"/>
        </w:rPr>
        <w:t>出力</w:t>
      </w:r>
    </w:p>
    <w:p w:rsidR="00247F57" w:rsidRDefault="00247F57" w:rsidP="00247F57">
      <w:pPr>
        <w:rPr>
          <w:rFonts w:ascii="Segoe UI" w:hAnsi="Segoe UI" w:cs="Segoe UI"/>
          <w:color w:val="333333"/>
          <w:szCs w:val="21"/>
        </w:rPr>
      </w:pPr>
      <w:hyperlink r:id="rId5" w:history="1">
        <w:r>
          <w:rPr>
            <w:rStyle w:val="a3"/>
            <w:rFonts w:ascii="Segoe UI" w:hAnsi="Segoe UI" w:cs="Segoe UI"/>
            <w:szCs w:val="21"/>
          </w:rPr>
          <w:t>Python</w:t>
        </w:r>
      </w:hyperlink>
      <w:hyperlink r:id="rId6" w:history="1">
        <w:r>
          <w:rPr>
            <w:rStyle w:val="a3"/>
            <w:rFonts w:ascii="Segoe UI" w:hAnsi="Segoe UI" w:cs="Segoe UI"/>
            <w:szCs w:val="21"/>
          </w:rPr>
          <w:t>logger</w:t>
        </w:r>
      </w:hyperlink>
      <w:hyperlink r:id="rId7" w:history="1">
        <w:r>
          <w:rPr>
            <w:rStyle w:val="a3"/>
            <w:rFonts w:ascii="Segoe UI" w:hAnsi="Segoe UI" w:cs="Segoe UI"/>
            <w:szCs w:val="21"/>
          </w:rPr>
          <w:t>python2.7</w:t>
        </w:r>
      </w:hyperlink>
      <w:hyperlink r:id="rId8" w:history="1">
        <w:r>
          <w:rPr>
            <w:rStyle w:val="a3"/>
            <w:rFonts w:ascii="Segoe UI" w:hAnsi="Segoe UI" w:cs="Segoe UI"/>
            <w:szCs w:val="21"/>
          </w:rPr>
          <w:t>logging</w:t>
        </w:r>
      </w:hyperlink>
    </w:p>
    <w:p w:rsidR="00247F57" w:rsidRDefault="00247F57" w:rsidP="00247F57">
      <w:pPr>
        <w:pStyle w:val="2"/>
        <w:pBdr>
          <w:bottom w:val="single" w:sz="6" w:space="1" w:color="DDDDDD"/>
        </w:pBdr>
        <w:rPr>
          <w:rFonts w:ascii="宋体" w:hAnsi="宋体" w:cs="宋体"/>
          <w:sz w:val="38"/>
          <w:szCs w:val="38"/>
        </w:rPr>
      </w:pPr>
      <w:r>
        <w:rPr>
          <w:sz w:val="38"/>
          <w:szCs w:val="38"/>
        </w:rPr>
        <w:t>はじめに</w:t>
      </w:r>
    </w:p>
    <w:p w:rsidR="00247F57" w:rsidRDefault="00247F57" w:rsidP="00247F57">
      <w:pPr>
        <w:pStyle w:val="a4"/>
        <w:spacing w:before="0" w:beforeAutospacing="0" w:after="0" w:afterAutospacing="0"/>
        <w:rPr>
          <w:lang w:eastAsia="ja-JP"/>
        </w:rPr>
      </w:pPr>
      <w:r>
        <w:rPr>
          <w:lang w:eastAsia="ja-JP"/>
        </w:rPr>
        <w:t>pythonのlog出力について検索すると、「コレはするな」「アレはダメだ」と講釈を垂れている記事が散見され、なにが正しいのか分からず混乱し、「そんなこと言われてもどうすりゃいいのさ （AA略」となってしまった方が数多くいると思う。</w:t>
      </w:r>
      <w:r>
        <w:rPr>
          <w:lang w:eastAsia="ja-JP"/>
        </w:rPr>
        <w:br/>
        <w:t>かく言う私もその一人でして。</w:t>
      </w:r>
      <w:r>
        <w:rPr>
          <w:lang w:eastAsia="ja-JP"/>
        </w:rPr>
        <w:br/>
        <w:t>私のようなコピペプログラマからすると「ゴチャゴチャ文句言うくらいならコピペで使えるコードを寄越せ！」と言いたくなる。</w:t>
      </w:r>
    </w:p>
    <w:p w:rsidR="00247F57" w:rsidRDefault="00247F57" w:rsidP="00247F57">
      <w:pPr>
        <w:pStyle w:val="a4"/>
        <w:spacing w:before="360" w:beforeAutospacing="0" w:after="0" w:afterAutospacing="0"/>
        <w:rPr>
          <w:lang w:eastAsia="ja-JP"/>
        </w:rPr>
      </w:pPr>
      <w:r>
        <w:rPr>
          <w:lang w:eastAsia="ja-JP"/>
        </w:rPr>
        <w:t>そんな私が適当に作ったloggerを公開してみようと思う。</w:t>
      </w:r>
      <w:r>
        <w:rPr>
          <w:lang w:eastAsia="ja-JP"/>
        </w:rPr>
        <w:br/>
        <w:t>（</w:t>
      </w:r>
      <w:del w:id="0" w:author="Unknown">
        <w:r>
          <w:rPr>
            <w:strike/>
            <w:lang w:eastAsia="ja-JP"/>
          </w:rPr>
          <w:delText>本音：現場変わったときにコピペして使いまわそう</w:delText>
        </w:r>
      </w:del>
      <w:r>
        <w:rPr>
          <w:lang w:eastAsia="ja-JP"/>
        </w:rPr>
        <w:t>）</w:t>
      </w:r>
    </w:p>
    <w:p w:rsidR="00247F57" w:rsidRDefault="00247F57" w:rsidP="00247F57">
      <w:pPr>
        <w:pStyle w:val="a4"/>
        <w:spacing w:before="360" w:beforeAutospacing="0" w:after="0" w:afterAutospacing="0"/>
        <w:rPr>
          <w:lang w:eastAsia="ja-JP"/>
        </w:rPr>
      </w:pPr>
      <w:r>
        <w:rPr>
          <w:lang w:eastAsia="ja-JP"/>
        </w:rPr>
        <w:t>断っておくが</w:t>
      </w:r>
      <w:r>
        <w:rPr>
          <w:rStyle w:val="a5"/>
          <w:lang w:eastAsia="ja-JP"/>
        </w:rPr>
        <w:t>私は細かいことはサッパリ理解していない</w:t>
      </w:r>
      <w:r>
        <w:rPr>
          <w:lang w:eastAsia="ja-JP"/>
        </w:rPr>
        <w:t>。</w:t>
      </w:r>
      <w:r>
        <w:rPr>
          <w:lang w:eastAsia="ja-JP"/>
        </w:rPr>
        <w:br/>
        <w:t>しかし、これで不便を感じた事もない。</w:t>
      </w:r>
    </w:p>
    <w:p w:rsidR="00247F57" w:rsidRDefault="00247F57" w:rsidP="00247F57">
      <w:pPr>
        <w:pStyle w:val="2"/>
        <w:pBdr>
          <w:bottom w:val="single" w:sz="6" w:space="1" w:color="DDDDDD"/>
        </w:pBdr>
        <w:rPr>
          <w:sz w:val="38"/>
          <w:szCs w:val="38"/>
        </w:rPr>
      </w:pPr>
      <w:r>
        <w:rPr>
          <w:sz w:val="38"/>
          <w:szCs w:val="38"/>
        </w:rPr>
        <w:t>logger</w:t>
      </w:r>
    </w:p>
    <w:p w:rsidR="00247F57" w:rsidRDefault="00247F57" w:rsidP="00247F57">
      <w:pPr>
        <w:shd w:val="clear" w:color="auto" w:fill="777777"/>
        <w:wordWrap w:val="0"/>
        <w:rPr>
          <w:color w:val="EEEEEE"/>
          <w:sz w:val="22"/>
        </w:rPr>
      </w:pPr>
      <w:r>
        <w:rPr>
          <w:rStyle w:val="bold"/>
          <w:color w:val="EEEEEE"/>
          <w:sz w:val="22"/>
        </w:rPr>
        <w:t>logger.py</w:t>
      </w:r>
    </w:p>
    <w:p w:rsidR="00247F57" w:rsidRDefault="00247F57" w:rsidP="00247F57">
      <w:pPr>
        <w:pStyle w:val="HTML"/>
        <w:rPr>
          <w:rStyle w:val="c1"/>
          <w:rFonts w:ascii="inherit" w:hAnsi="inherit"/>
          <w:color w:val="9DABAE"/>
        </w:rPr>
      </w:pPr>
      <w:r>
        <w:rPr>
          <w:rStyle w:val="c1"/>
          <w:rFonts w:ascii="inherit" w:hAnsi="inherit"/>
          <w:color w:val="9DABAE"/>
        </w:rPr>
        <w:t>#!/</w:t>
      </w:r>
      <w:proofErr w:type="spellStart"/>
      <w:r>
        <w:rPr>
          <w:rStyle w:val="c1"/>
          <w:rFonts w:ascii="inherit" w:hAnsi="inherit"/>
          <w:color w:val="9DABAE"/>
        </w:rPr>
        <w:t>usr</w:t>
      </w:r>
      <w:proofErr w:type="spellEnd"/>
      <w:r>
        <w:rPr>
          <w:rStyle w:val="c1"/>
          <w:rFonts w:ascii="inherit" w:hAnsi="inherit"/>
          <w:color w:val="9DABAE"/>
        </w:rPr>
        <w:t>/bin/</w:t>
      </w:r>
      <w:proofErr w:type="spellStart"/>
      <w:r>
        <w:rPr>
          <w:rStyle w:val="c1"/>
          <w:rFonts w:ascii="inherit" w:hAnsi="inherit"/>
          <w:color w:val="9DABAE"/>
        </w:rPr>
        <w:t>env</w:t>
      </w:r>
      <w:proofErr w:type="spellEnd"/>
      <w:r>
        <w:rPr>
          <w:rStyle w:val="c1"/>
          <w:rFonts w:ascii="inherit" w:hAnsi="inherit"/>
          <w:color w:val="9DABAE"/>
        </w:rPr>
        <w:t xml:space="preserve"> python</w:t>
      </w:r>
    </w:p>
    <w:p w:rsidR="00247F57" w:rsidRDefault="00247F57" w:rsidP="00247F57">
      <w:pPr>
        <w:pStyle w:val="HTML"/>
        <w:rPr>
          <w:rStyle w:val="c1"/>
          <w:rFonts w:ascii="inherit" w:hAnsi="inherit"/>
          <w:color w:val="9DABAE"/>
        </w:rPr>
      </w:pPr>
      <w:r>
        <w:rPr>
          <w:rStyle w:val="c1"/>
          <w:rFonts w:ascii="inherit" w:hAnsi="inherit"/>
          <w:color w:val="9DABAE"/>
        </w:rPr>
        <w:t># -*- coding: utf-8 -*-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kn"/>
          <w:rFonts w:ascii="inherit" w:hAnsi="inherit"/>
          <w:color w:val="FF8095"/>
        </w:rPr>
        <w:t>from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n"/>
          <w:rFonts w:ascii="inherit" w:hAnsi="inherit"/>
          <w:color w:val="E3E3E3"/>
        </w:rPr>
        <w:t>logging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kn"/>
          <w:rFonts w:ascii="inherit" w:hAnsi="inherit"/>
          <w:color w:val="FF8095"/>
        </w:rPr>
        <w:t>import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Formatter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handlers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StreamHandler</w:t>
      </w:r>
      <w:proofErr w:type="spellEnd"/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getLogger</w:t>
      </w:r>
      <w:proofErr w:type="spellEnd"/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DEBUG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k"/>
          <w:rFonts w:ascii="inherit" w:hAnsi="inherit"/>
          <w:color w:val="EBD247"/>
        </w:rPr>
        <w:t>class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c"/>
          <w:rFonts w:ascii="inherit" w:hAnsi="inherit"/>
          <w:color w:val="8BDF4C"/>
        </w:rPr>
        <w:t>Logger</w:t>
      </w:r>
      <w:r>
        <w:rPr>
          <w:rStyle w:val="p"/>
          <w:rFonts w:ascii="inherit" w:hAnsi="inherit"/>
          <w:color w:val="E3E3E3"/>
        </w:rPr>
        <w:t>: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</w:t>
      </w:r>
      <w:proofErr w:type="spellStart"/>
      <w:r>
        <w:rPr>
          <w:rStyle w:val="k"/>
          <w:rFonts w:ascii="inherit" w:hAnsi="inherit"/>
          <w:color w:val="EBD247"/>
        </w:rPr>
        <w:t>def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f"/>
          <w:rFonts w:ascii="inherit" w:hAnsi="inherit"/>
          <w:color w:val="8BDF4C"/>
        </w:rPr>
        <w:t>__</w:t>
      </w:r>
      <w:proofErr w:type="spellStart"/>
      <w:r>
        <w:rPr>
          <w:rStyle w:val="nf"/>
          <w:rFonts w:ascii="inherit" w:hAnsi="inherit"/>
          <w:color w:val="8BDF4C"/>
        </w:rPr>
        <w:t>init</w:t>
      </w:r>
      <w:proofErr w:type="spellEnd"/>
      <w:r>
        <w:rPr>
          <w:rStyle w:val="nf"/>
          <w:rFonts w:ascii="inherit" w:hAnsi="inherit"/>
          <w:color w:val="8BDF4C"/>
        </w:rPr>
        <w:t>__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name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n"/>
          <w:rFonts w:ascii="inherit" w:hAnsi="inherit"/>
          <w:color w:val="E3E3E3"/>
        </w:rPr>
        <w:t>__name__</w:t>
      </w:r>
      <w:r>
        <w:rPr>
          <w:rStyle w:val="p"/>
          <w:rFonts w:ascii="inherit" w:hAnsi="inherit"/>
          <w:color w:val="E3E3E3"/>
        </w:rPr>
        <w:t>):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getLogger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name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setLevel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DEBUG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r>
        <w:rPr>
          <w:rStyle w:val="n"/>
          <w:rFonts w:ascii="inherit" w:hAnsi="inherit"/>
          <w:color w:val="E3E3E3"/>
        </w:rPr>
        <w:t>formatter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"/>
          <w:rFonts w:ascii="inherit" w:hAnsi="inherit"/>
          <w:color w:val="E3E3E3"/>
        </w:rPr>
        <w:t>Formatter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s"/>
          <w:rFonts w:ascii="inherit" w:hAnsi="inherit"/>
          <w:color w:val="41B7D7"/>
        </w:rPr>
        <w:t>"[%(</w:t>
      </w:r>
      <w:proofErr w:type="spellStart"/>
      <w:r>
        <w:rPr>
          <w:rStyle w:val="s"/>
          <w:rFonts w:ascii="inherit" w:hAnsi="inherit"/>
          <w:color w:val="41B7D7"/>
        </w:rPr>
        <w:t>asctime</w:t>
      </w:r>
      <w:proofErr w:type="spellEnd"/>
      <w:r>
        <w:rPr>
          <w:rStyle w:val="s"/>
          <w:rFonts w:ascii="inherit" w:hAnsi="inherit"/>
          <w:color w:val="41B7D7"/>
        </w:rPr>
        <w:t>)s] [%(process)d] [%(name)s] [%(</w:t>
      </w:r>
      <w:proofErr w:type="spellStart"/>
      <w:r>
        <w:rPr>
          <w:rStyle w:val="s"/>
          <w:rFonts w:ascii="inherit" w:hAnsi="inherit"/>
          <w:color w:val="41B7D7"/>
        </w:rPr>
        <w:t>levelname</w:t>
      </w:r>
      <w:proofErr w:type="spellEnd"/>
      <w:r>
        <w:rPr>
          <w:rStyle w:val="s"/>
          <w:rFonts w:ascii="inherit" w:hAnsi="inherit"/>
          <w:color w:val="41B7D7"/>
        </w:rPr>
        <w:t>)s] %(message)s"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c1"/>
          <w:rFonts w:ascii="inherit" w:hAnsi="inherit"/>
          <w:color w:val="9DABAE"/>
        </w:rPr>
      </w:pPr>
      <w:r>
        <w:rPr>
          <w:rStyle w:val="HTML1"/>
          <w:rFonts w:ascii="inherit" w:hAnsi="inherit"/>
          <w:color w:val="E3E3E3"/>
        </w:rPr>
        <w:lastRenderedPageBreak/>
        <w:t xml:space="preserve">        </w:t>
      </w:r>
      <w:r>
        <w:rPr>
          <w:rStyle w:val="c1"/>
          <w:rFonts w:ascii="inherit" w:hAnsi="inherit"/>
          <w:color w:val="9DABAE"/>
        </w:rPr>
        <w:t xml:space="preserve"># </w:t>
      </w:r>
      <w:proofErr w:type="spellStart"/>
      <w:r>
        <w:rPr>
          <w:rStyle w:val="c1"/>
          <w:rFonts w:ascii="inherit" w:hAnsi="inherit"/>
          <w:color w:val="9DABAE"/>
        </w:rPr>
        <w:t>stdout</w:t>
      </w:r>
      <w:proofErr w:type="spellEnd"/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r>
        <w:rPr>
          <w:rStyle w:val="n"/>
          <w:rFonts w:ascii="inherit" w:hAnsi="inherit"/>
          <w:color w:val="E3E3E3"/>
        </w:rPr>
        <w:t>handler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StreamHandler</w:t>
      </w:r>
      <w:proofErr w:type="spellEnd"/>
      <w:r>
        <w:rPr>
          <w:rStyle w:val="p"/>
          <w:rFonts w:ascii="inherit" w:hAnsi="inherit"/>
          <w:color w:val="E3E3E3"/>
        </w:rPr>
        <w:t>()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n"/>
          <w:rFonts w:ascii="inherit" w:hAnsi="inherit"/>
          <w:color w:val="E3E3E3"/>
        </w:rPr>
        <w:t>handler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setLevel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DEBUG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n"/>
          <w:rFonts w:ascii="inherit" w:hAnsi="inherit"/>
          <w:color w:val="E3E3E3"/>
        </w:rPr>
        <w:t>handler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setFormatter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formatter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addHandler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handler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c1"/>
          <w:rFonts w:ascii="inherit" w:hAnsi="inherit"/>
          <w:color w:val="9DABAE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r>
        <w:rPr>
          <w:rStyle w:val="c1"/>
          <w:rFonts w:ascii="inherit" w:hAnsi="inherit"/>
          <w:color w:val="9DABAE"/>
        </w:rPr>
        <w:t># file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r>
        <w:rPr>
          <w:rStyle w:val="n"/>
          <w:rFonts w:ascii="inherit" w:hAnsi="inherit"/>
          <w:color w:val="E3E3E3"/>
        </w:rPr>
        <w:t>handler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handlers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RotatingFileHandler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filename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s"/>
          <w:rFonts w:ascii="inherit" w:hAnsi="inherit"/>
          <w:color w:val="41B7D7"/>
        </w:rPr>
        <w:t>'your_log_path.log'</w:t>
      </w:r>
      <w:r>
        <w:rPr>
          <w:rStyle w:val="p"/>
          <w:rFonts w:ascii="inherit" w:hAnsi="inherit"/>
          <w:color w:val="E3E3E3"/>
        </w:rPr>
        <w:t>,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                                       </w:t>
      </w:r>
      <w:proofErr w:type="spellStart"/>
      <w:r>
        <w:rPr>
          <w:rStyle w:val="n"/>
          <w:rFonts w:ascii="inherit" w:hAnsi="inherit"/>
          <w:color w:val="E3E3E3"/>
        </w:rPr>
        <w:t>maxBytes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mi"/>
          <w:rFonts w:ascii="inherit" w:hAnsi="inherit"/>
          <w:color w:val="A980F5"/>
        </w:rPr>
        <w:t>1048576</w:t>
      </w:r>
      <w:r>
        <w:rPr>
          <w:rStyle w:val="p"/>
          <w:rFonts w:ascii="inherit" w:hAnsi="inherit"/>
          <w:color w:val="E3E3E3"/>
        </w:rPr>
        <w:t>,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                                       </w:t>
      </w:r>
      <w:proofErr w:type="spellStart"/>
      <w:r>
        <w:rPr>
          <w:rStyle w:val="n"/>
          <w:rFonts w:ascii="inherit" w:hAnsi="inherit"/>
          <w:color w:val="E3E3E3"/>
        </w:rPr>
        <w:t>backupCount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o"/>
          <w:rFonts w:ascii="inherit" w:hAnsi="inherit"/>
          <w:color w:val="FF8095"/>
        </w:rPr>
        <w:t>=</w:t>
      </w:r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mi"/>
          <w:rFonts w:ascii="inherit" w:hAnsi="inherit"/>
          <w:color w:val="A980F5"/>
        </w:rPr>
        <w:t>3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n"/>
          <w:rFonts w:ascii="inherit" w:hAnsi="inherit"/>
          <w:color w:val="E3E3E3"/>
        </w:rPr>
        <w:t>handler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setLevel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DEBUG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n"/>
          <w:rFonts w:ascii="inherit" w:hAnsi="inherit"/>
          <w:color w:val="E3E3E3"/>
        </w:rPr>
        <w:t>handler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setFormatter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formatter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addHandler</w:t>
      </w:r>
      <w:proofErr w:type="spellEnd"/>
      <w:r>
        <w:rPr>
          <w:rStyle w:val="p"/>
          <w:rFonts w:ascii="inherit" w:hAnsi="inherit"/>
          <w:color w:val="E3E3E3"/>
        </w:rPr>
        <w:t>(</w:t>
      </w:r>
      <w:r>
        <w:rPr>
          <w:rStyle w:val="n"/>
          <w:rFonts w:ascii="inherit" w:hAnsi="inherit"/>
          <w:color w:val="E3E3E3"/>
        </w:rPr>
        <w:t>handler</w:t>
      </w:r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</w:t>
      </w:r>
      <w:proofErr w:type="spellStart"/>
      <w:r>
        <w:rPr>
          <w:rStyle w:val="k"/>
          <w:rFonts w:ascii="inherit" w:hAnsi="inherit"/>
          <w:color w:val="EBD247"/>
        </w:rPr>
        <w:t>def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f"/>
          <w:rFonts w:ascii="inherit" w:hAnsi="inherit"/>
          <w:color w:val="8BDF4C"/>
        </w:rPr>
        <w:t>debug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):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debug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</w:t>
      </w:r>
      <w:proofErr w:type="spellStart"/>
      <w:r>
        <w:rPr>
          <w:rStyle w:val="k"/>
          <w:rFonts w:ascii="inherit" w:hAnsi="inherit"/>
          <w:color w:val="EBD247"/>
        </w:rPr>
        <w:t>def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f"/>
          <w:rFonts w:ascii="inherit" w:hAnsi="inherit"/>
          <w:color w:val="8BDF4C"/>
        </w:rPr>
        <w:t>info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):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info</w:t>
      </w:r>
      <w:r>
        <w:rPr>
          <w:rStyle w:val="p"/>
          <w:rFonts w:ascii="inherit" w:hAnsi="inherit"/>
          <w:color w:val="E3E3E3"/>
        </w:rPr>
        <w:t>(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</w:t>
      </w:r>
      <w:proofErr w:type="spellStart"/>
      <w:r>
        <w:rPr>
          <w:rStyle w:val="k"/>
          <w:rFonts w:ascii="inherit" w:hAnsi="inherit"/>
          <w:color w:val="EBD247"/>
        </w:rPr>
        <w:t>def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f"/>
          <w:rFonts w:ascii="inherit" w:hAnsi="inherit"/>
          <w:color w:val="8BDF4C"/>
        </w:rPr>
        <w:t>warn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):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warning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</w:t>
      </w:r>
      <w:proofErr w:type="spellStart"/>
      <w:r>
        <w:rPr>
          <w:rStyle w:val="k"/>
          <w:rFonts w:ascii="inherit" w:hAnsi="inherit"/>
          <w:color w:val="EBD247"/>
        </w:rPr>
        <w:t>def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f"/>
          <w:rFonts w:ascii="inherit" w:hAnsi="inherit"/>
          <w:color w:val="8BDF4C"/>
        </w:rPr>
        <w:t>error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):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error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</w:t>
      </w:r>
      <w:proofErr w:type="spellStart"/>
      <w:r>
        <w:rPr>
          <w:rStyle w:val="k"/>
          <w:rFonts w:ascii="inherit" w:hAnsi="inherit"/>
          <w:color w:val="EBD247"/>
        </w:rPr>
        <w:t>def</w:t>
      </w:r>
      <w:proofErr w:type="spellEnd"/>
      <w:r>
        <w:rPr>
          <w:rStyle w:val="HTML1"/>
          <w:rFonts w:ascii="inherit" w:hAnsi="inherit"/>
          <w:color w:val="E3E3E3"/>
        </w:rPr>
        <w:t xml:space="preserve"> </w:t>
      </w:r>
      <w:r>
        <w:rPr>
          <w:rStyle w:val="nf"/>
          <w:rFonts w:ascii="inherit" w:hAnsi="inherit"/>
          <w:color w:val="8BDF4C"/>
        </w:rPr>
        <w:t>critical</w:t>
      </w:r>
      <w:r>
        <w:rPr>
          <w:rStyle w:val="p"/>
          <w:rFonts w:ascii="inherit" w:hAnsi="inherit"/>
          <w:color w:val="E3E3E3"/>
        </w:rPr>
        <w:t>(</w:t>
      </w:r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,</w:t>
      </w:r>
      <w:r>
        <w:rPr>
          <w:rStyle w:val="HTML1"/>
          <w:rFonts w:ascii="inherit" w:hAnsi="inherit"/>
          <w:color w:val="E3E3E3"/>
        </w:rPr>
        <w:t xml:space="preserve"> 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):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        </w:t>
      </w:r>
      <w:proofErr w:type="spellStart"/>
      <w:r>
        <w:rPr>
          <w:rStyle w:val="bp"/>
          <w:rFonts w:ascii="inherit" w:hAnsi="inherit"/>
          <w:color w:val="E3E3E3"/>
        </w:rPr>
        <w:t>self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logger</w:t>
      </w:r>
      <w:r>
        <w:rPr>
          <w:rStyle w:val="p"/>
          <w:rFonts w:ascii="inherit" w:hAnsi="inherit"/>
          <w:color w:val="E3E3E3"/>
        </w:rPr>
        <w:t>.</w:t>
      </w:r>
      <w:r>
        <w:rPr>
          <w:rStyle w:val="n"/>
          <w:rFonts w:ascii="inherit" w:hAnsi="inherit"/>
          <w:color w:val="E3E3E3"/>
        </w:rPr>
        <w:t>critical</w:t>
      </w:r>
      <w:proofErr w:type="spellEnd"/>
      <w:r>
        <w:rPr>
          <w:rStyle w:val="p"/>
          <w:rFonts w:ascii="inherit" w:hAnsi="inherit"/>
          <w:color w:val="E3E3E3"/>
        </w:rPr>
        <w:t>(</w:t>
      </w:r>
      <w:proofErr w:type="spellStart"/>
      <w:r>
        <w:rPr>
          <w:rStyle w:val="n"/>
          <w:rFonts w:ascii="inherit" w:hAnsi="inherit"/>
          <w:color w:val="E3E3E3"/>
        </w:rPr>
        <w:t>msg</w:t>
      </w:r>
      <w:proofErr w:type="spellEnd"/>
      <w:r>
        <w:rPr>
          <w:rStyle w:val="p"/>
          <w:rFonts w:ascii="inherit" w:hAnsi="inherit"/>
          <w:color w:val="E3E3E3"/>
        </w:rPr>
        <w:t>)</w:t>
      </w:r>
    </w:p>
    <w:p w:rsidR="00247F57" w:rsidRDefault="00247F57" w:rsidP="00247F57">
      <w:pPr>
        <w:pStyle w:val="3"/>
        <w:rPr>
          <w:sz w:val="34"/>
          <w:szCs w:val="34"/>
        </w:rPr>
      </w:pPr>
      <w:r>
        <w:rPr>
          <w:sz w:val="34"/>
          <w:szCs w:val="34"/>
        </w:rPr>
        <w:t>標準出力（</w:t>
      </w:r>
      <w:proofErr w:type="spellStart"/>
      <w:r>
        <w:rPr>
          <w:sz w:val="34"/>
          <w:szCs w:val="34"/>
        </w:rPr>
        <w:t>stdout</w:t>
      </w:r>
      <w:proofErr w:type="spellEnd"/>
      <w:r>
        <w:rPr>
          <w:sz w:val="34"/>
          <w:szCs w:val="34"/>
        </w:rPr>
        <w:t>）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 import logger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&gt;&gt;&gt; log = </w:t>
      </w:r>
      <w:proofErr w:type="spellStart"/>
      <w:r>
        <w:rPr>
          <w:rStyle w:val="HTML1"/>
          <w:rFonts w:ascii="inherit" w:hAnsi="inherit"/>
          <w:color w:val="E3E3E3"/>
        </w:rPr>
        <w:t>logger.Logger</w:t>
      </w:r>
      <w:proofErr w:type="spellEnd"/>
      <w:r>
        <w:rPr>
          <w:rStyle w:val="HTML1"/>
          <w:rFonts w:ascii="inherit" w:hAnsi="inherit"/>
          <w:color w:val="E3E3E3"/>
        </w:rPr>
        <w:t>('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')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&gt;&gt;&gt; </w:t>
      </w:r>
      <w:proofErr w:type="spellStart"/>
      <w:r>
        <w:rPr>
          <w:rStyle w:val="HTML1"/>
          <w:rFonts w:ascii="inherit" w:hAnsi="inherit"/>
          <w:color w:val="E3E3E3"/>
        </w:rPr>
        <w:t>log.debug</w:t>
      </w:r>
      <w:proofErr w:type="spellEnd"/>
      <w:r>
        <w:rPr>
          <w:rStyle w:val="HTML1"/>
          <w:rFonts w:ascii="inherit" w:hAnsi="inherit"/>
          <w:color w:val="E3E3E3"/>
        </w:rPr>
        <w:t>('test debug')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09:54:58,290]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[DEBUG] test debug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 log.info('test info')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09:55:19,130]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[INFO] test info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&gt;&gt;&gt; </w:t>
      </w:r>
      <w:proofErr w:type="spellStart"/>
      <w:r>
        <w:rPr>
          <w:rStyle w:val="HTML1"/>
          <w:rFonts w:ascii="inherit" w:hAnsi="inherit"/>
          <w:color w:val="E3E3E3"/>
        </w:rPr>
        <w:t>log.error</w:t>
      </w:r>
      <w:proofErr w:type="spellEnd"/>
      <w:r>
        <w:rPr>
          <w:rStyle w:val="HTML1"/>
          <w:rFonts w:ascii="inherit" w:hAnsi="inherit"/>
          <w:color w:val="E3E3E3"/>
        </w:rPr>
        <w:t>('test error')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09:55:31,340]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[ERROR] test error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&gt;&gt;&gt; </w:t>
      </w:r>
      <w:proofErr w:type="spellStart"/>
      <w:r>
        <w:rPr>
          <w:rStyle w:val="HTML1"/>
          <w:rFonts w:ascii="inherit" w:hAnsi="inherit"/>
          <w:color w:val="E3E3E3"/>
        </w:rPr>
        <w:t>log.warn</w:t>
      </w:r>
      <w:proofErr w:type="spellEnd"/>
      <w:r>
        <w:rPr>
          <w:rStyle w:val="HTML1"/>
          <w:rFonts w:ascii="inherit" w:hAnsi="inherit"/>
          <w:color w:val="E3E3E3"/>
        </w:rPr>
        <w:t>('test warn')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lastRenderedPageBreak/>
        <w:t>[2018-02-14 09:55:42,635]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[WARNING] test warn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 xml:space="preserve">&gt;&gt;&gt; </w:t>
      </w:r>
      <w:proofErr w:type="spellStart"/>
      <w:r>
        <w:rPr>
          <w:rStyle w:val="HTML1"/>
          <w:rFonts w:ascii="inherit" w:hAnsi="inherit"/>
          <w:color w:val="E3E3E3"/>
        </w:rPr>
        <w:t>log.critical</w:t>
      </w:r>
      <w:proofErr w:type="spellEnd"/>
      <w:r>
        <w:rPr>
          <w:rStyle w:val="HTML1"/>
          <w:rFonts w:ascii="inherit" w:hAnsi="inherit"/>
          <w:color w:val="E3E3E3"/>
        </w:rPr>
        <w:t>('test critical')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09:55:57,845]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[CRITICAL] test critical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&gt;&gt;&gt;</w:t>
      </w:r>
    </w:p>
    <w:p w:rsidR="00247F57" w:rsidRDefault="00247F57" w:rsidP="00247F57">
      <w:pPr>
        <w:pStyle w:val="3"/>
        <w:rPr>
          <w:sz w:val="34"/>
          <w:szCs w:val="34"/>
        </w:rPr>
      </w:pPr>
      <w:r>
        <w:rPr>
          <w:sz w:val="34"/>
          <w:szCs w:val="34"/>
        </w:rPr>
        <w:t>ファイル出力（</w:t>
      </w:r>
      <w:proofErr w:type="spellStart"/>
      <w:r>
        <w:rPr>
          <w:sz w:val="34"/>
          <w:szCs w:val="34"/>
        </w:rPr>
        <w:t>fileout</w:t>
      </w:r>
      <w:proofErr w:type="spellEnd"/>
      <w:r>
        <w:rPr>
          <w:sz w:val="34"/>
          <w:szCs w:val="34"/>
        </w:rPr>
        <w:t>）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proofErr w:type="spellStart"/>
      <w:r>
        <w:rPr>
          <w:rStyle w:val="HTML1"/>
          <w:rFonts w:ascii="inherit" w:hAnsi="inherit"/>
          <w:color w:val="E3E3E3"/>
        </w:rPr>
        <w:t>xxx@xxxxx</w:t>
      </w:r>
      <w:proofErr w:type="spellEnd"/>
      <w:r>
        <w:rPr>
          <w:rStyle w:val="HTML1"/>
          <w:rFonts w:ascii="inherit" w:hAnsi="inherit"/>
          <w:color w:val="E3E3E3"/>
        </w:rPr>
        <w:t>:~$ cat log.log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09:54:58,290]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[DEBUG] test debug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09:55:19,130]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[INFO] test info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09:55:31,340]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[ERROR] test error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09:55:42,635]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[WARNING] test warn</w:t>
      </w:r>
    </w:p>
    <w:p w:rsidR="00247F57" w:rsidRDefault="00247F57" w:rsidP="00247F57">
      <w:pPr>
        <w:pStyle w:val="HTML"/>
        <w:rPr>
          <w:rStyle w:val="HTML1"/>
          <w:rFonts w:ascii="inherit" w:hAnsi="inherit"/>
          <w:color w:val="E3E3E3"/>
        </w:rPr>
      </w:pPr>
      <w:r>
        <w:rPr>
          <w:rStyle w:val="HTML1"/>
          <w:rFonts w:ascii="inherit" w:hAnsi="inherit"/>
          <w:color w:val="E3E3E3"/>
        </w:rPr>
        <w:t>[2018-02-14 09:55:57,845] [6705] [</w:t>
      </w:r>
      <w:proofErr w:type="spellStart"/>
      <w:r>
        <w:rPr>
          <w:rStyle w:val="HTML1"/>
          <w:rFonts w:ascii="inherit" w:hAnsi="inherit"/>
          <w:color w:val="E3E3E3"/>
        </w:rPr>
        <w:t>hoge</w:t>
      </w:r>
      <w:proofErr w:type="spellEnd"/>
      <w:r>
        <w:rPr>
          <w:rStyle w:val="HTML1"/>
          <w:rFonts w:ascii="inherit" w:hAnsi="inherit"/>
          <w:color w:val="E3E3E3"/>
        </w:rPr>
        <w:t>] [CRITICAL] test critical</w:t>
      </w:r>
    </w:p>
    <w:p w:rsidR="00247F57" w:rsidRDefault="00247F57" w:rsidP="00247F57">
      <w:pPr>
        <w:pStyle w:val="2"/>
        <w:pBdr>
          <w:bottom w:val="single" w:sz="6" w:space="1" w:color="DDDDDD"/>
        </w:pBdr>
        <w:rPr>
          <w:sz w:val="38"/>
          <w:szCs w:val="38"/>
        </w:rPr>
      </w:pPr>
      <w:r>
        <w:rPr>
          <w:sz w:val="38"/>
          <w:szCs w:val="38"/>
        </w:rPr>
        <w:t>最後に</w:t>
      </w:r>
    </w:p>
    <w:p w:rsidR="00247F57" w:rsidRDefault="00247F57" w:rsidP="00247F57">
      <w:pPr>
        <w:pStyle w:val="a4"/>
        <w:spacing w:before="0" w:beforeAutospacing="0" w:after="0" w:afterAutospacing="0"/>
      </w:pPr>
      <w:r>
        <w:rPr>
          <w:rStyle w:val="a5"/>
        </w:rPr>
        <w:t>私は細かいことはサッパリ理解していない。（重要）</w:t>
      </w:r>
      <w:r>
        <w:br/>
        <w:t>ツッコミ、改善、大歓迎です。</w:t>
      </w:r>
    </w:p>
    <w:p w:rsidR="00247F57" w:rsidRDefault="00247F57">
      <w:bookmarkStart w:id="1" w:name="_GoBack"/>
      <w:bookmarkEnd w:id="1"/>
    </w:p>
    <w:sectPr w:rsidR="0024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78"/>
    <w:rsid w:val="002101E0"/>
    <w:rsid w:val="00247F57"/>
    <w:rsid w:val="00E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F845"/>
  <w15:chartTrackingRefBased/>
  <w15:docId w15:val="{C0E3CC78-3099-4006-BFE1-2789684F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F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F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F5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47F5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247F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47F57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47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7F57"/>
    <w:rPr>
      <w:b/>
      <w:bCs/>
    </w:rPr>
  </w:style>
  <w:style w:type="character" w:customStyle="1" w:styleId="bold">
    <w:name w:val="bold"/>
    <w:basedOn w:val="a0"/>
    <w:rsid w:val="00247F57"/>
  </w:style>
  <w:style w:type="paragraph" w:styleId="HTML">
    <w:name w:val="HTML Preformatted"/>
    <w:basedOn w:val="a"/>
    <w:link w:val="HTML0"/>
    <w:uiPriority w:val="99"/>
    <w:semiHidden/>
    <w:unhideWhenUsed/>
    <w:rsid w:val="00247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F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47F57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247F57"/>
  </w:style>
  <w:style w:type="character" w:customStyle="1" w:styleId="kn">
    <w:name w:val="kn"/>
    <w:basedOn w:val="a0"/>
    <w:rsid w:val="00247F57"/>
  </w:style>
  <w:style w:type="character" w:customStyle="1" w:styleId="nn">
    <w:name w:val="nn"/>
    <w:basedOn w:val="a0"/>
    <w:rsid w:val="00247F57"/>
  </w:style>
  <w:style w:type="character" w:customStyle="1" w:styleId="n">
    <w:name w:val="n"/>
    <w:basedOn w:val="a0"/>
    <w:rsid w:val="00247F57"/>
  </w:style>
  <w:style w:type="character" w:customStyle="1" w:styleId="p">
    <w:name w:val="p"/>
    <w:basedOn w:val="a0"/>
    <w:rsid w:val="00247F57"/>
  </w:style>
  <w:style w:type="character" w:customStyle="1" w:styleId="k">
    <w:name w:val="k"/>
    <w:basedOn w:val="a0"/>
    <w:rsid w:val="00247F57"/>
  </w:style>
  <w:style w:type="character" w:customStyle="1" w:styleId="nc">
    <w:name w:val="nc"/>
    <w:basedOn w:val="a0"/>
    <w:rsid w:val="00247F57"/>
  </w:style>
  <w:style w:type="character" w:customStyle="1" w:styleId="nf">
    <w:name w:val="nf"/>
    <w:basedOn w:val="a0"/>
    <w:rsid w:val="00247F57"/>
  </w:style>
  <w:style w:type="character" w:customStyle="1" w:styleId="bp">
    <w:name w:val="bp"/>
    <w:basedOn w:val="a0"/>
    <w:rsid w:val="00247F57"/>
  </w:style>
  <w:style w:type="character" w:customStyle="1" w:styleId="o">
    <w:name w:val="o"/>
    <w:basedOn w:val="a0"/>
    <w:rsid w:val="00247F57"/>
  </w:style>
  <w:style w:type="character" w:customStyle="1" w:styleId="s">
    <w:name w:val="s"/>
    <w:basedOn w:val="a0"/>
    <w:rsid w:val="00247F57"/>
  </w:style>
  <w:style w:type="character" w:customStyle="1" w:styleId="mi">
    <w:name w:val="mi"/>
    <w:basedOn w:val="a0"/>
    <w:rsid w:val="00247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58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7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2061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18081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5305">
                  <w:marLeft w:val="-480"/>
                  <w:marRight w:val="-48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tags/logg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iita.com/tags/python2.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iita.com/tags/logger" TargetMode="External"/><Relationship Id="rId5" Type="http://schemas.openxmlformats.org/officeDocument/2006/relationships/hyperlink" Target="https://qiita.com/tags/pyth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qiita.com/yopya/items/63155923602bf97dec5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2330</Characters>
  <Application>Microsoft Office Word</Application>
  <DocSecurity>0</DocSecurity>
  <Lines>19</Lines>
  <Paragraphs>5</Paragraphs>
  <ScaleCrop>false</ScaleCrop>
  <Company>微软中国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2021-08-25T23:31:00Z</dcterms:created>
  <dcterms:modified xsi:type="dcterms:W3CDTF">2021-08-25T23:33:00Z</dcterms:modified>
</cp:coreProperties>
</file>